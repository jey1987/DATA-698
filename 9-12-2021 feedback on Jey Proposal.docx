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38A19C" w14:textId="2A9CA84E" w:rsidR="00F73670" w:rsidRPr="00560948" w:rsidRDefault="00D159E3" w:rsidP="00D159E3">
      <w:pPr>
        <w:jc w:val="center"/>
        <w:rPr>
          <w:rFonts w:cstheme="minorHAnsi"/>
          <w:b/>
          <w:bCs/>
          <w:sz w:val="24"/>
          <w:szCs w:val="24"/>
        </w:rPr>
      </w:pPr>
      <w:r w:rsidRPr="00560948">
        <w:rPr>
          <w:rFonts w:cstheme="minorHAnsi"/>
          <w:b/>
          <w:bCs/>
          <w:sz w:val="24"/>
          <w:szCs w:val="24"/>
        </w:rPr>
        <w:t>Insurance Claim Fraud Detection and Premium Prediction using ML/Deep learning</w:t>
      </w:r>
    </w:p>
    <w:p w14:paraId="1DFB8619" w14:textId="7CD34E91" w:rsidR="00D159E3" w:rsidRPr="00560948" w:rsidRDefault="00D159E3" w:rsidP="00D159E3">
      <w:pPr>
        <w:jc w:val="center"/>
        <w:rPr>
          <w:rFonts w:cstheme="minorHAnsi"/>
          <w:b/>
          <w:bCs/>
        </w:rPr>
      </w:pPr>
      <w:r w:rsidRPr="00560948">
        <w:rPr>
          <w:rFonts w:cstheme="minorHAnsi"/>
          <w:b/>
          <w:bCs/>
        </w:rPr>
        <w:t>DATA 698 Project Proposal</w:t>
      </w:r>
    </w:p>
    <w:p w14:paraId="517A0078" w14:textId="36DD48BE" w:rsidR="00D159E3" w:rsidRPr="00560948" w:rsidRDefault="00D159E3" w:rsidP="00D159E3">
      <w:pPr>
        <w:jc w:val="center"/>
        <w:rPr>
          <w:rFonts w:cstheme="minorHAnsi"/>
          <w:b/>
          <w:bCs/>
        </w:rPr>
      </w:pPr>
      <w:r w:rsidRPr="00560948">
        <w:rPr>
          <w:rFonts w:cstheme="minorHAnsi"/>
          <w:b/>
          <w:bCs/>
        </w:rPr>
        <w:t>Jeyaraman Ramalingam</w:t>
      </w:r>
    </w:p>
    <w:p w14:paraId="39EBB614" w14:textId="3B0EAEAC" w:rsidR="005864FB" w:rsidRPr="00560948" w:rsidRDefault="005864FB" w:rsidP="00D9190D">
      <w:pPr>
        <w:shd w:val="clear" w:color="auto" w:fill="BDD6EE" w:themeFill="accent5" w:themeFillTint="66"/>
        <w:jc w:val="center"/>
        <w:rPr>
          <w:rFonts w:cstheme="minorHAnsi"/>
          <w:b/>
          <w:bCs/>
        </w:rPr>
      </w:pPr>
      <w:r w:rsidRPr="00560948">
        <w:rPr>
          <w:rFonts w:cstheme="minorHAnsi"/>
          <w:b/>
          <w:bCs/>
        </w:rPr>
        <w:t>Background and Purpose</w:t>
      </w:r>
    </w:p>
    <w:p w14:paraId="4F788617" w14:textId="0992783E" w:rsidR="00560948" w:rsidRPr="00560948" w:rsidRDefault="00560948" w:rsidP="000865EB">
      <w:pPr>
        <w:rPr>
          <w:rFonts w:cstheme="minorHAnsi"/>
          <w:color w:val="202122"/>
          <w:shd w:val="clear" w:color="auto" w:fill="FFFFFF"/>
        </w:rPr>
      </w:pPr>
      <w:r w:rsidRPr="00560948">
        <w:rPr>
          <w:rFonts w:cstheme="minorHAnsi"/>
          <w:b/>
          <w:bCs/>
          <w:color w:val="202122"/>
          <w:shd w:val="clear" w:color="auto" w:fill="FFFFFF"/>
        </w:rPr>
        <w:t xml:space="preserve">Insurance Fraud - </w:t>
      </w:r>
      <w:commentRangeStart w:id="0"/>
      <w:r w:rsidR="00D159E3" w:rsidRPr="00560948">
        <w:rPr>
          <w:rFonts w:cstheme="minorHAnsi"/>
          <w:color w:val="202122"/>
          <w:shd w:val="clear" w:color="auto" w:fill="FFFFFF"/>
        </w:rPr>
        <w:t>Insurance fraud is any act committed to </w:t>
      </w:r>
      <w:r w:rsidR="00D159E3" w:rsidRPr="00560948">
        <w:rPr>
          <w:rFonts w:cstheme="minorHAnsi"/>
          <w:shd w:val="clear" w:color="auto" w:fill="FFFFFF"/>
        </w:rPr>
        <w:t>defraud</w:t>
      </w:r>
      <w:r w:rsidR="00D159E3" w:rsidRPr="00560948">
        <w:rPr>
          <w:rFonts w:cstheme="minorHAnsi"/>
          <w:color w:val="202122"/>
          <w:shd w:val="clear" w:color="auto" w:fill="FFFFFF"/>
        </w:rPr>
        <w:t> an insurance process. It occurs when a claimant attempts to obtain some benefit or advantage they are not entitled to, or when an insurer knowingly denies some benefit that is due. </w:t>
      </w:r>
      <w:r w:rsidR="005864FB" w:rsidRPr="00560948">
        <w:rPr>
          <w:rFonts w:cstheme="minorHAnsi"/>
          <w:color w:val="202122"/>
          <w:shd w:val="clear" w:color="auto" w:fill="FFFFFF"/>
        </w:rPr>
        <w:t xml:space="preserve"> Few examples of Insurance fraud include claiming for the benefits when the situation is not covered by insurance, increasing the impact of incident etc. According to FBI</w:t>
      </w:r>
      <w:r w:rsidR="00D159E3" w:rsidRPr="00560948">
        <w:rPr>
          <w:rFonts w:cstheme="minorHAnsi"/>
          <w:color w:val="202122"/>
          <w:shd w:val="clear" w:color="auto" w:fill="FFFFFF"/>
        </w:rPr>
        <w:t xml:space="preserve"> It is estimated that the average loss in United States due to Insurance fraud is 30 billion USD. </w:t>
      </w:r>
      <w:r w:rsidRPr="00560948">
        <w:rPr>
          <w:rFonts w:cstheme="minorHAnsi"/>
          <w:color w:val="202122"/>
          <w:shd w:val="clear" w:color="auto" w:fill="FFFFFF"/>
        </w:rPr>
        <w:t xml:space="preserve">Hence the insurance industry has urgent need to develop solutions which could eliminate the fraudulent claims with the </w:t>
      </w:r>
      <w:r w:rsidR="000865EB" w:rsidRPr="00560948">
        <w:rPr>
          <w:rFonts w:cstheme="minorHAnsi"/>
          <w:color w:val="202122"/>
          <w:shd w:val="clear" w:color="auto" w:fill="FFFFFF"/>
        </w:rPr>
        <w:t>state-of-the-art</w:t>
      </w:r>
      <w:r w:rsidRPr="00560948">
        <w:rPr>
          <w:rFonts w:cstheme="minorHAnsi"/>
          <w:color w:val="202122"/>
          <w:shd w:val="clear" w:color="auto" w:fill="FFFFFF"/>
        </w:rPr>
        <w:t xml:space="preserve"> accuracy.</w:t>
      </w:r>
      <w:commentRangeEnd w:id="0"/>
      <w:r w:rsidR="006A6B5A">
        <w:rPr>
          <w:rStyle w:val="CommentReference"/>
        </w:rPr>
        <w:commentReference w:id="0"/>
      </w:r>
    </w:p>
    <w:p w14:paraId="7225D7A8" w14:textId="001A6A52" w:rsidR="00560948" w:rsidRPr="00560948" w:rsidRDefault="00560948" w:rsidP="000865EB">
      <w:pPr>
        <w:rPr>
          <w:rFonts w:cstheme="minorHAnsi"/>
          <w:color w:val="202122"/>
          <w:shd w:val="clear" w:color="auto" w:fill="FFFFFF"/>
        </w:rPr>
      </w:pPr>
      <w:r w:rsidRPr="00560948">
        <w:rPr>
          <w:rFonts w:cstheme="minorHAnsi"/>
          <w:b/>
          <w:bCs/>
          <w:color w:val="202122"/>
          <w:shd w:val="clear" w:color="auto" w:fill="FFFFFF"/>
        </w:rPr>
        <w:t>Premium Pricing</w:t>
      </w:r>
      <w:r w:rsidRPr="00560948">
        <w:rPr>
          <w:rFonts w:cstheme="minorHAnsi"/>
          <w:color w:val="202122"/>
          <w:shd w:val="clear" w:color="auto" w:fill="FFFFFF"/>
        </w:rPr>
        <w:t xml:space="preserve"> - Another problem </w:t>
      </w:r>
      <w:ins w:id="1" w:author="O'Connor" w:date="2021-09-12T17:26:00Z">
        <w:r w:rsidR="006A6B5A">
          <w:rPr>
            <w:rFonts w:cstheme="minorHAnsi"/>
            <w:color w:val="202122"/>
            <w:shd w:val="clear" w:color="auto" w:fill="FFFFFF"/>
          </w:rPr>
          <w:t xml:space="preserve">that </w:t>
        </w:r>
      </w:ins>
      <w:r w:rsidRPr="00560948">
        <w:rPr>
          <w:rFonts w:cstheme="minorHAnsi"/>
          <w:color w:val="202122"/>
          <w:shd w:val="clear" w:color="auto" w:fill="FFFFFF"/>
        </w:rPr>
        <w:t xml:space="preserve">insurance companies face is striking a competitive premium pricing. </w:t>
      </w:r>
      <w:ins w:id="2" w:author="O'Connor" w:date="2021-09-12T17:26:00Z">
        <w:r w:rsidR="006A6B5A">
          <w:rPr>
            <w:rFonts w:cstheme="minorHAnsi"/>
            <w:color w:val="202122"/>
            <w:shd w:val="clear" w:color="auto" w:fill="FFFFFF"/>
          </w:rPr>
          <w:t xml:space="preserve">Life </w:t>
        </w:r>
      </w:ins>
      <w:del w:id="3" w:author="O'Connor" w:date="2021-09-12T17:26:00Z">
        <w:r w:rsidRPr="00560948" w:rsidDel="006A6B5A">
          <w:rPr>
            <w:rFonts w:cstheme="minorHAnsi"/>
            <w:color w:val="373737"/>
            <w:shd w:val="clear" w:color="auto" w:fill="FFFFFF"/>
          </w:rPr>
          <w:delText xml:space="preserve">An </w:delText>
        </w:r>
      </w:del>
      <w:r w:rsidRPr="00560948">
        <w:rPr>
          <w:rFonts w:cstheme="minorHAnsi"/>
          <w:color w:val="373737"/>
          <w:shd w:val="clear" w:color="auto" w:fill="FFFFFF"/>
        </w:rPr>
        <w:t>insurance pric</w:t>
      </w:r>
      <w:ins w:id="4" w:author="O'Connor" w:date="2021-09-12T17:27:00Z">
        <w:r w:rsidR="006A6B5A">
          <w:rPr>
            <w:rFonts w:cstheme="minorHAnsi"/>
            <w:color w:val="373737"/>
            <w:shd w:val="clear" w:color="auto" w:fill="FFFFFF"/>
          </w:rPr>
          <w:t xml:space="preserve">ing </w:t>
        </w:r>
      </w:ins>
      <w:del w:id="5" w:author="O'Connor" w:date="2021-09-12T17:27:00Z">
        <w:r w:rsidRPr="00560948" w:rsidDel="006A6B5A">
          <w:rPr>
            <w:rFonts w:cstheme="minorHAnsi"/>
            <w:color w:val="373737"/>
            <w:shd w:val="clear" w:color="auto" w:fill="FFFFFF"/>
          </w:rPr>
          <w:delText>e</w:delText>
        </w:r>
      </w:del>
      <w:r w:rsidRPr="00560948">
        <w:rPr>
          <w:rFonts w:cstheme="minorHAnsi"/>
          <w:color w:val="373737"/>
          <w:shd w:val="clear" w:color="auto" w:fill="FFFFFF"/>
        </w:rPr>
        <w:t xml:space="preserve"> depends on various features such as age, type of coverage, amount of coverage needed, gender, body mass index (BMI), region, and other special factors like smoking to determine the price of the </w:t>
      </w:r>
      <w:ins w:id="6" w:author="O'Connor" w:date="2021-09-12T17:27:00Z">
        <w:r w:rsidR="006A6B5A">
          <w:rPr>
            <w:rFonts w:cstheme="minorHAnsi"/>
            <w:color w:val="373737"/>
            <w:shd w:val="clear" w:color="auto" w:fill="FFFFFF"/>
          </w:rPr>
          <w:t>coverage</w:t>
        </w:r>
      </w:ins>
      <w:del w:id="7" w:author="O'Connor" w:date="2021-09-12T17:27:00Z">
        <w:r w:rsidRPr="00560948" w:rsidDel="006A6B5A">
          <w:rPr>
            <w:rFonts w:cstheme="minorHAnsi"/>
            <w:color w:val="373737"/>
            <w:shd w:val="clear" w:color="auto" w:fill="FFFFFF"/>
          </w:rPr>
          <w:delText>insurance</w:delText>
        </w:r>
      </w:del>
      <w:r w:rsidRPr="00560948">
        <w:rPr>
          <w:rFonts w:cstheme="minorHAnsi"/>
          <w:color w:val="373737"/>
          <w:shd w:val="clear" w:color="auto" w:fill="FFFFFF"/>
        </w:rPr>
        <w:t>.</w:t>
      </w:r>
      <w:r w:rsidRPr="00560948">
        <w:rPr>
          <w:rFonts w:cstheme="minorHAnsi"/>
          <w:color w:val="202122"/>
          <w:shd w:val="clear" w:color="auto" w:fill="FFFFFF"/>
        </w:rPr>
        <w:t xml:space="preserve"> </w:t>
      </w:r>
    </w:p>
    <w:p w14:paraId="19BA0711" w14:textId="02C258AB" w:rsidR="00560948" w:rsidRPr="00560948" w:rsidRDefault="00560948" w:rsidP="000865EB">
      <w:pPr>
        <w:rPr>
          <w:rFonts w:cstheme="minorHAnsi"/>
          <w:color w:val="202122"/>
          <w:shd w:val="clear" w:color="auto" w:fill="FFFFFF"/>
        </w:rPr>
      </w:pPr>
      <w:r w:rsidRPr="00560948">
        <w:rPr>
          <w:rFonts w:cstheme="minorHAnsi"/>
          <w:b/>
          <w:bCs/>
          <w:color w:val="202122"/>
          <w:shd w:val="clear" w:color="auto" w:fill="FFFFFF"/>
        </w:rPr>
        <w:t>Disadvantages of Traditional Approach</w:t>
      </w:r>
      <w:r w:rsidRPr="00560948">
        <w:rPr>
          <w:rFonts w:cstheme="minorHAnsi"/>
          <w:color w:val="202122"/>
          <w:shd w:val="clear" w:color="auto" w:fill="FFFFFF"/>
        </w:rPr>
        <w:t xml:space="preserve"> – </w:t>
      </w:r>
      <w:commentRangeStart w:id="8"/>
      <w:r w:rsidRPr="00560948">
        <w:rPr>
          <w:rFonts w:cstheme="minorHAnsi"/>
          <w:color w:val="202122"/>
          <w:shd w:val="clear" w:color="auto" w:fill="FFFFFF"/>
        </w:rPr>
        <w:t>The fraud detection and pricing prediction is implemented by identifying certain parameters and the business professionals use mathematics and statistics for arriving at the numbers.</w:t>
      </w:r>
      <w:commentRangeEnd w:id="8"/>
      <w:r w:rsidR="006A6B5A">
        <w:rPr>
          <w:rStyle w:val="CommentReference"/>
        </w:rPr>
        <w:commentReference w:id="8"/>
      </w:r>
      <w:r w:rsidRPr="00560948">
        <w:rPr>
          <w:rFonts w:cstheme="minorHAnsi"/>
          <w:color w:val="202122"/>
          <w:shd w:val="clear" w:color="auto" w:fill="FFFFFF"/>
        </w:rPr>
        <w:t xml:space="preserve"> This takes lot of time as the processes </w:t>
      </w:r>
      <w:r w:rsidR="00C03B83">
        <w:rPr>
          <w:rFonts w:cstheme="minorHAnsi"/>
          <w:color w:val="202122"/>
          <w:shd w:val="clear" w:color="auto" w:fill="FFFFFF"/>
        </w:rPr>
        <w:t>are</w:t>
      </w:r>
      <w:r w:rsidRPr="00560948">
        <w:rPr>
          <w:rFonts w:cstheme="minorHAnsi"/>
          <w:color w:val="202122"/>
          <w:shd w:val="clear" w:color="auto" w:fill="FFFFFF"/>
        </w:rPr>
        <w:t xml:space="preserve"> manual and accuracy of the models are very less since all scenarios are not taken into consideration.</w:t>
      </w:r>
    </w:p>
    <w:p w14:paraId="48561CA5" w14:textId="106D8C28" w:rsidR="005864FB" w:rsidRDefault="00560948" w:rsidP="000865EB">
      <w:pPr>
        <w:rPr>
          <w:rFonts w:cstheme="minorHAnsi"/>
          <w:color w:val="202122"/>
          <w:shd w:val="clear" w:color="auto" w:fill="FFFFFF"/>
        </w:rPr>
      </w:pPr>
      <w:r w:rsidRPr="00560948">
        <w:rPr>
          <w:rFonts w:cstheme="minorHAnsi"/>
          <w:b/>
          <w:bCs/>
          <w:color w:val="202122"/>
          <w:shd w:val="clear" w:color="auto" w:fill="FFFFFF"/>
        </w:rPr>
        <w:t>ML/Deep Learning Approach</w:t>
      </w:r>
      <w:r w:rsidRPr="00560948">
        <w:rPr>
          <w:rFonts w:cstheme="minorHAnsi"/>
          <w:color w:val="202122"/>
          <w:shd w:val="clear" w:color="auto" w:fill="FFFFFF"/>
        </w:rPr>
        <w:t xml:space="preserve"> - </w:t>
      </w:r>
      <w:commentRangeStart w:id="9"/>
      <w:r w:rsidR="00C03B83" w:rsidRPr="00560948">
        <w:rPr>
          <w:rFonts w:cstheme="minorHAnsi"/>
          <w:color w:val="202122"/>
          <w:shd w:val="clear" w:color="auto" w:fill="FFFFFF"/>
        </w:rPr>
        <w:t>Classification,</w:t>
      </w:r>
      <w:r w:rsidR="00C03B83">
        <w:rPr>
          <w:rFonts w:cstheme="minorHAnsi"/>
          <w:color w:val="202122"/>
          <w:shd w:val="clear" w:color="auto" w:fill="FFFFFF"/>
        </w:rPr>
        <w:t xml:space="preserve"> </w:t>
      </w:r>
      <w:del w:id="10" w:author="O'Connor" w:date="2021-09-12T17:27:00Z">
        <w:r w:rsidR="005864FB" w:rsidRPr="00560948" w:rsidDel="006A6B5A">
          <w:rPr>
            <w:rFonts w:cstheme="minorHAnsi"/>
            <w:color w:val="202122"/>
            <w:shd w:val="clear" w:color="auto" w:fill="FFFFFF"/>
          </w:rPr>
          <w:delText xml:space="preserve"> </w:delText>
        </w:r>
      </w:del>
      <w:r w:rsidR="005864FB" w:rsidRPr="00560948">
        <w:rPr>
          <w:rFonts w:cstheme="minorHAnsi"/>
          <w:color w:val="202122"/>
          <w:shd w:val="clear" w:color="auto" w:fill="FFFFFF"/>
        </w:rPr>
        <w:t xml:space="preserve">Prediction </w:t>
      </w:r>
      <w:r w:rsidR="00C03B83">
        <w:rPr>
          <w:rFonts w:cstheme="minorHAnsi"/>
          <w:color w:val="202122"/>
          <w:shd w:val="clear" w:color="auto" w:fill="FFFFFF"/>
        </w:rPr>
        <w:t xml:space="preserve">and Artificial Neural Network </w:t>
      </w:r>
      <w:r w:rsidR="005864FB" w:rsidRPr="00560948">
        <w:rPr>
          <w:rFonts w:cstheme="minorHAnsi"/>
          <w:color w:val="202122"/>
          <w:shd w:val="clear" w:color="auto" w:fill="FFFFFF"/>
        </w:rPr>
        <w:t>models can be used to identify fraudulent claims and predict a premium price which could reduce potential losses to the insurance company.</w:t>
      </w:r>
      <w:commentRangeEnd w:id="9"/>
      <w:r w:rsidR="006A6B5A">
        <w:rPr>
          <w:rStyle w:val="CommentReference"/>
        </w:rPr>
        <w:commentReference w:id="9"/>
      </w:r>
    </w:p>
    <w:p w14:paraId="4CCD884D" w14:textId="77777777" w:rsidR="00122F87" w:rsidRPr="00560948" w:rsidRDefault="00122F87" w:rsidP="000865EB">
      <w:pPr>
        <w:rPr>
          <w:rFonts w:cstheme="minorHAnsi"/>
          <w:color w:val="202122"/>
          <w:shd w:val="clear" w:color="auto" w:fill="FFFFFF"/>
        </w:rPr>
      </w:pPr>
    </w:p>
    <w:p w14:paraId="4E0AE1EB" w14:textId="6D3294C7" w:rsidR="005864FB" w:rsidRPr="00560948" w:rsidRDefault="000865EB" w:rsidP="00D9190D">
      <w:pPr>
        <w:shd w:val="clear" w:color="auto" w:fill="BDD6EE" w:themeFill="accent5" w:themeFillTint="66"/>
        <w:jc w:val="center"/>
        <w:rPr>
          <w:rFonts w:cstheme="minorHAnsi"/>
          <w:b/>
          <w:bCs/>
        </w:rPr>
      </w:pPr>
      <w:r>
        <w:rPr>
          <w:rFonts w:cstheme="minorHAnsi"/>
          <w:b/>
          <w:bCs/>
        </w:rPr>
        <w:t>Research Questions</w:t>
      </w:r>
    </w:p>
    <w:p w14:paraId="4DF95A2A" w14:textId="77777777" w:rsidR="000865EB" w:rsidRDefault="000865EB" w:rsidP="000865EB">
      <w:pPr>
        <w:rPr>
          <w:rFonts w:cstheme="minorHAnsi"/>
        </w:rPr>
      </w:pPr>
      <w:r>
        <w:rPr>
          <w:rFonts w:cstheme="minorHAnsi"/>
        </w:rPr>
        <w:t>The final set of questions will be identified upon investigating the datasets and through the model development process. Below are preliminary set of questions.</w:t>
      </w:r>
    </w:p>
    <w:p w14:paraId="15239727" w14:textId="1ADF7A40" w:rsidR="000865EB" w:rsidRDefault="000865EB" w:rsidP="00B804D1">
      <w:pPr>
        <w:pStyle w:val="ListParagraph"/>
        <w:numPr>
          <w:ilvl w:val="0"/>
          <w:numId w:val="2"/>
        </w:numPr>
        <w:spacing w:line="360" w:lineRule="auto"/>
        <w:rPr>
          <w:rFonts w:cstheme="minorHAnsi"/>
        </w:rPr>
      </w:pPr>
      <w:r>
        <w:rPr>
          <w:rFonts w:cstheme="minorHAnsi"/>
        </w:rPr>
        <w:t>What are the factors can be used potentially to mark a claim as fraud?</w:t>
      </w:r>
    </w:p>
    <w:p w14:paraId="22D8A48E" w14:textId="0A61BB26" w:rsidR="000865EB" w:rsidRDefault="000865EB" w:rsidP="00B804D1">
      <w:pPr>
        <w:pStyle w:val="ListParagraph"/>
        <w:numPr>
          <w:ilvl w:val="0"/>
          <w:numId w:val="2"/>
        </w:numPr>
        <w:spacing w:line="360" w:lineRule="auto"/>
        <w:rPr>
          <w:rFonts w:cstheme="minorHAnsi"/>
        </w:rPr>
      </w:pPr>
      <w:r>
        <w:rPr>
          <w:rFonts w:cstheme="minorHAnsi"/>
        </w:rPr>
        <w:t xml:space="preserve">What are the Customer demographics who are involving in Insurance frauds? </w:t>
      </w:r>
    </w:p>
    <w:p w14:paraId="03A0BE86" w14:textId="625568BC" w:rsidR="000865EB" w:rsidRDefault="000865EB" w:rsidP="00B804D1">
      <w:pPr>
        <w:pStyle w:val="ListParagraph"/>
        <w:numPr>
          <w:ilvl w:val="0"/>
          <w:numId w:val="2"/>
        </w:numPr>
        <w:spacing w:line="360" w:lineRule="auto"/>
        <w:rPr>
          <w:rFonts w:cstheme="minorHAnsi"/>
        </w:rPr>
      </w:pPr>
      <w:r>
        <w:rPr>
          <w:rFonts w:cstheme="minorHAnsi"/>
        </w:rPr>
        <w:t>What are the common situations where the frauds are taking place?</w:t>
      </w:r>
    </w:p>
    <w:p w14:paraId="3D38F1E1" w14:textId="6CDBCD8E" w:rsidR="00B804D1" w:rsidRDefault="00B804D1" w:rsidP="00B804D1">
      <w:pPr>
        <w:pStyle w:val="ListParagraph"/>
        <w:numPr>
          <w:ilvl w:val="0"/>
          <w:numId w:val="2"/>
        </w:numPr>
        <w:spacing w:line="360" w:lineRule="auto"/>
        <w:rPr>
          <w:rFonts w:cstheme="minorHAnsi"/>
        </w:rPr>
      </w:pPr>
      <w:r>
        <w:rPr>
          <w:rFonts w:cstheme="minorHAnsi"/>
        </w:rPr>
        <w:t>How Anomalies in claims are compared to the reported frauds? Are all anomalies treated as frauds?</w:t>
      </w:r>
    </w:p>
    <w:p w14:paraId="43D0374A" w14:textId="3B6CCCD4" w:rsidR="00B804D1" w:rsidRDefault="00B804D1" w:rsidP="00B804D1">
      <w:pPr>
        <w:pStyle w:val="ListParagraph"/>
        <w:numPr>
          <w:ilvl w:val="0"/>
          <w:numId w:val="2"/>
        </w:numPr>
        <w:spacing w:line="360" w:lineRule="auto"/>
        <w:rPr>
          <w:rFonts w:cstheme="minorHAnsi"/>
        </w:rPr>
      </w:pPr>
      <w:r>
        <w:rPr>
          <w:rFonts w:cstheme="minorHAnsi"/>
        </w:rPr>
        <w:t>What are the factors impacting the premium price? What is the correlation between the response variable premium price vs the other variables?</w:t>
      </w:r>
    </w:p>
    <w:p w14:paraId="1843B62F" w14:textId="68E8EE57" w:rsidR="00D159E3" w:rsidRDefault="00B804D1" w:rsidP="00B804D1">
      <w:pPr>
        <w:pStyle w:val="ListParagraph"/>
        <w:numPr>
          <w:ilvl w:val="0"/>
          <w:numId w:val="2"/>
        </w:numPr>
        <w:spacing w:line="360" w:lineRule="auto"/>
        <w:rPr>
          <w:rFonts w:cstheme="minorHAnsi"/>
        </w:rPr>
      </w:pPr>
      <w:r>
        <w:rPr>
          <w:rFonts w:cstheme="minorHAnsi"/>
        </w:rPr>
        <w:t xml:space="preserve">What are the Customer </w:t>
      </w:r>
      <w:r w:rsidR="00CC19D4">
        <w:rPr>
          <w:rFonts w:cstheme="minorHAnsi"/>
        </w:rPr>
        <w:t xml:space="preserve">demographics </w:t>
      </w:r>
      <w:r w:rsidR="00CC19D4" w:rsidRPr="000865EB">
        <w:rPr>
          <w:rFonts w:cstheme="minorHAnsi"/>
        </w:rPr>
        <w:t>with</w:t>
      </w:r>
      <w:r>
        <w:rPr>
          <w:rFonts w:cstheme="minorHAnsi"/>
        </w:rPr>
        <w:t xml:space="preserve"> different premium price ranges?</w:t>
      </w:r>
    </w:p>
    <w:p w14:paraId="6B6506CE" w14:textId="384568BF" w:rsidR="00B804D1" w:rsidRDefault="00B804D1" w:rsidP="00B804D1">
      <w:pPr>
        <w:pStyle w:val="ListParagraph"/>
        <w:numPr>
          <w:ilvl w:val="0"/>
          <w:numId w:val="2"/>
        </w:numPr>
        <w:spacing w:line="360" w:lineRule="auto"/>
        <w:rPr>
          <w:rFonts w:cstheme="minorHAnsi"/>
        </w:rPr>
      </w:pPr>
      <w:r>
        <w:rPr>
          <w:rFonts w:cstheme="minorHAnsi"/>
        </w:rPr>
        <w:t xml:space="preserve">How </w:t>
      </w:r>
      <w:r w:rsidR="00CC19D4">
        <w:rPr>
          <w:rFonts w:cstheme="minorHAnsi"/>
        </w:rPr>
        <w:t>can the parameters</w:t>
      </w:r>
      <w:r>
        <w:rPr>
          <w:rFonts w:cstheme="minorHAnsi"/>
        </w:rPr>
        <w:t xml:space="preserve"> be altered to arrive at competitive price of insurance?</w:t>
      </w:r>
    </w:p>
    <w:p w14:paraId="2399D162" w14:textId="3FDB1505" w:rsidR="00B804D1" w:rsidRPr="00560948" w:rsidRDefault="00B804D1" w:rsidP="00D9190D">
      <w:pPr>
        <w:shd w:val="clear" w:color="auto" w:fill="BDD6EE" w:themeFill="accent5" w:themeFillTint="66"/>
        <w:jc w:val="center"/>
        <w:rPr>
          <w:rFonts w:cstheme="minorHAnsi"/>
          <w:b/>
          <w:bCs/>
        </w:rPr>
      </w:pPr>
      <w:r>
        <w:rPr>
          <w:rFonts w:cstheme="minorHAnsi"/>
          <w:b/>
          <w:bCs/>
        </w:rPr>
        <w:lastRenderedPageBreak/>
        <w:t>Relevant Research</w:t>
      </w:r>
    </w:p>
    <w:p w14:paraId="09E27B7E" w14:textId="535F4D9A" w:rsidR="00B804D1" w:rsidRDefault="00B804D1" w:rsidP="00CC19D4">
      <w:pPr>
        <w:ind w:firstLine="720"/>
        <w:rPr>
          <w:rFonts w:cstheme="minorHAnsi"/>
        </w:rPr>
      </w:pPr>
      <w:commentRangeStart w:id="11"/>
      <w:r>
        <w:rPr>
          <w:rFonts w:cstheme="minorHAnsi"/>
        </w:rPr>
        <w:t xml:space="preserve">There are quite a few </w:t>
      </w:r>
      <w:r w:rsidR="00646926">
        <w:rPr>
          <w:rFonts w:cstheme="minorHAnsi"/>
        </w:rPr>
        <w:t>research</w:t>
      </w:r>
      <w:r>
        <w:rPr>
          <w:rFonts w:cstheme="minorHAnsi"/>
        </w:rPr>
        <w:t xml:space="preserve"> </w:t>
      </w:r>
      <w:ins w:id="12" w:author="O'Connor" w:date="2021-09-12T17:40:00Z">
        <w:r w:rsidR="00643F9B">
          <w:rPr>
            <w:rFonts w:cstheme="minorHAnsi"/>
          </w:rPr>
          <w:t xml:space="preserve">studies </w:t>
        </w:r>
      </w:ins>
      <w:r>
        <w:rPr>
          <w:rFonts w:cstheme="minorHAnsi"/>
        </w:rPr>
        <w:t xml:space="preserve">done by the </w:t>
      </w:r>
      <w:r w:rsidR="00646926">
        <w:rPr>
          <w:rFonts w:cstheme="minorHAnsi"/>
        </w:rPr>
        <w:t>large-scale</w:t>
      </w:r>
      <w:r>
        <w:rPr>
          <w:rFonts w:cstheme="minorHAnsi"/>
        </w:rPr>
        <w:t xml:space="preserve"> organizations to improve the accuracy of fraud detection rate</w:t>
      </w:r>
      <w:ins w:id="13" w:author="O'Connor" w:date="2021-09-12T17:41:00Z">
        <w:r w:rsidR="00643F9B">
          <w:rPr>
            <w:rFonts w:cstheme="minorHAnsi"/>
          </w:rPr>
          <w:t>,</w:t>
        </w:r>
      </w:ins>
      <w:r>
        <w:rPr>
          <w:rFonts w:cstheme="minorHAnsi"/>
        </w:rPr>
        <w:t xml:space="preserve"> and the research available public on the fraud detection are on the lesser sample size datasets. </w:t>
      </w:r>
      <w:r w:rsidR="00646926">
        <w:rPr>
          <w:rFonts w:cstheme="minorHAnsi"/>
        </w:rPr>
        <w:t>Since there is a</w:t>
      </w:r>
      <w:r w:rsidR="00110495">
        <w:rPr>
          <w:rFonts w:cstheme="minorHAnsi"/>
        </w:rPr>
        <w:t>n</w:t>
      </w:r>
      <w:r w:rsidR="00646926">
        <w:rPr>
          <w:rFonts w:cstheme="minorHAnsi"/>
        </w:rPr>
        <w:t xml:space="preserve"> imbalance situation in the insurance datasets (less fraudulent claims comparing to the valid ones)</w:t>
      </w:r>
      <w:r w:rsidR="00C03B83">
        <w:rPr>
          <w:rFonts w:cstheme="minorHAnsi"/>
        </w:rPr>
        <w:t>,</w:t>
      </w:r>
      <w:r w:rsidR="00646926">
        <w:rPr>
          <w:rFonts w:cstheme="minorHAnsi"/>
        </w:rPr>
        <w:t xml:space="preserve"> sample size could play a key role in the accuracy standpoint. </w:t>
      </w:r>
      <w:r>
        <w:rPr>
          <w:rFonts w:cstheme="minorHAnsi"/>
        </w:rPr>
        <w:t xml:space="preserve">Also, </w:t>
      </w:r>
      <w:r w:rsidR="00646926">
        <w:rPr>
          <w:rFonts w:cstheme="minorHAnsi"/>
        </w:rPr>
        <w:t xml:space="preserve">most of </w:t>
      </w:r>
      <w:r>
        <w:rPr>
          <w:rFonts w:cstheme="minorHAnsi"/>
        </w:rPr>
        <w:t xml:space="preserve">the </w:t>
      </w:r>
      <w:r w:rsidR="00CC19D4">
        <w:rPr>
          <w:rFonts w:cstheme="minorHAnsi"/>
        </w:rPr>
        <w:t>research</w:t>
      </w:r>
      <w:r>
        <w:rPr>
          <w:rFonts w:cstheme="minorHAnsi"/>
        </w:rPr>
        <w:t xml:space="preserve"> are done using traditional ML algorithms (GLM</w:t>
      </w:r>
      <w:r w:rsidR="00CC19D4">
        <w:rPr>
          <w:rFonts w:cstheme="minorHAnsi"/>
        </w:rPr>
        <w:t>).</w:t>
      </w:r>
      <w:r>
        <w:rPr>
          <w:rFonts w:cstheme="minorHAnsi"/>
        </w:rPr>
        <w:t xml:space="preserve"> With respect to purchase premium prediction there are not many research which can be found online. </w:t>
      </w:r>
      <w:r w:rsidR="00646926">
        <w:rPr>
          <w:rFonts w:cstheme="minorHAnsi"/>
        </w:rPr>
        <w:t>There is not much research can be found online which combines the ML algorithms and deep learning algorithms.</w:t>
      </w:r>
      <w:commentRangeEnd w:id="11"/>
      <w:r w:rsidR="006A6B5A">
        <w:rPr>
          <w:rStyle w:val="CommentReference"/>
        </w:rPr>
        <w:commentReference w:id="11"/>
      </w:r>
    </w:p>
    <w:p w14:paraId="179DF86A" w14:textId="77777777" w:rsidR="00122F87" w:rsidRDefault="00122F87" w:rsidP="00CC19D4">
      <w:pPr>
        <w:ind w:firstLine="720"/>
        <w:rPr>
          <w:rFonts w:cstheme="minorHAnsi"/>
        </w:rPr>
      </w:pPr>
    </w:p>
    <w:p w14:paraId="1A1C3648" w14:textId="6332F2F0" w:rsidR="00646926" w:rsidRPr="00560948" w:rsidRDefault="00646926" w:rsidP="00D9190D">
      <w:pPr>
        <w:shd w:val="clear" w:color="auto" w:fill="BDD6EE" w:themeFill="accent5" w:themeFillTint="66"/>
        <w:jc w:val="center"/>
        <w:rPr>
          <w:rFonts w:cstheme="minorHAnsi"/>
          <w:b/>
          <w:bCs/>
        </w:rPr>
      </w:pPr>
      <w:r>
        <w:rPr>
          <w:rFonts w:cstheme="minorHAnsi"/>
          <w:b/>
          <w:bCs/>
        </w:rPr>
        <w:t>Research Methods</w:t>
      </w:r>
    </w:p>
    <w:p w14:paraId="0A335BC3" w14:textId="0A30EA62" w:rsidR="00110495" w:rsidRDefault="00646926" w:rsidP="00646926">
      <w:pPr>
        <w:ind w:firstLine="720"/>
        <w:rPr>
          <w:rFonts w:cstheme="minorHAnsi"/>
        </w:rPr>
      </w:pPr>
      <w:r w:rsidRPr="00646926">
        <w:rPr>
          <w:rFonts w:cstheme="minorHAnsi"/>
        </w:rPr>
        <w:t xml:space="preserve">There </w:t>
      </w:r>
      <w:r>
        <w:rPr>
          <w:rFonts w:cstheme="minorHAnsi"/>
        </w:rPr>
        <w:t xml:space="preserve">are not many </w:t>
      </w:r>
      <w:r w:rsidR="00CC19D4">
        <w:rPr>
          <w:rFonts w:cstheme="minorHAnsi"/>
        </w:rPr>
        <w:t>real-world</w:t>
      </w:r>
      <w:r>
        <w:rPr>
          <w:rFonts w:cstheme="minorHAnsi"/>
        </w:rPr>
        <w:t xml:space="preserve"> datasets which are publicized as this could create confidentiality issues. Out of few sample datasets are found on Kaggle, </w:t>
      </w:r>
      <w:commentRangeStart w:id="14"/>
      <w:r>
        <w:rPr>
          <w:rFonts w:cstheme="minorHAnsi"/>
        </w:rPr>
        <w:t xml:space="preserve">there is one fraud detection dataset prepared by </w:t>
      </w:r>
      <w:r w:rsidR="00C11DE2">
        <w:rPr>
          <w:rFonts w:cstheme="minorHAnsi"/>
        </w:rPr>
        <w:t>Roshan Sharma has decent number of samples</w:t>
      </w:r>
      <w:ins w:id="15" w:author="O'Connor" w:date="2021-09-12T17:41:00Z">
        <w:r w:rsidR="00643F9B">
          <w:rPr>
            <w:rFonts w:cstheme="minorHAnsi"/>
          </w:rPr>
          <w:t xml:space="preserve"> </w:t>
        </w:r>
      </w:ins>
      <w:r w:rsidR="00110495">
        <w:rPr>
          <w:rFonts w:cstheme="minorHAnsi"/>
        </w:rPr>
        <w:t>(n=1000)</w:t>
      </w:r>
      <w:r w:rsidR="00C11DE2">
        <w:rPr>
          <w:rFonts w:cstheme="minorHAnsi"/>
        </w:rPr>
        <w:t xml:space="preserve"> but not big enough to classify effectively</w:t>
      </w:r>
      <w:commentRangeEnd w:id="14"/>
      <w:r w:rsidR="006A6B5A">
        <w:rPr>
          <w:rStyle w:val="CommentReference"/>
        </w:rPr>
        <w:commentReference w:id="14"/>
      </w:r>
      <w:r w:rsidR="00C11DE2">
        <w:rPr>
          <w:rFonts w:cstheme="minorHAnsi"/>
        </w:rPr>
        <w:t xml:space="preserve">. </w:t>
      </w:r>
      <w:r w:rsidR="00110495">
        <w:rPr>
          <w:rFonts w:cstheme="minorHAnsi"/>
        </w:rPr>
        <w:t xml:space="preserve">The dataset contains 1000 observations and 39 variables. The explanatory variables are several insurance </w:t>
      </w:r>
      <w:r w:rsidR="00CC19D4">
        <w:rPr>
          <w:rFonts w:cstheme="minorHAnsi"/>
        </w:rPr>
        <w:t>metadata,</w:t>
      </w:r>
      <w:r w:rsidR="00110495">
        <w:rPr>
          <w:rFonts w:cstheme="minorHAnsi"/>
        </w:rPr>
        <w:t xml:space="preserve"> and the response variable is fraud_reported. </w:t>
      </w:r>
    </w:p>
    <w:p w14:paraId="495FC2DE" w14:textId="00299570" w:rsidR="00646926" w:rsidRDefault="00C11DE2" w:rsidP="00646926">
      <w:pPr>
        <w:ind w:firstLine="720"/>
        <w:rPr>
          <w:rFonts w:cstheme="minorHAnsi"/>
        </w:rPr>
      </w:pPr>
      <w:r>
        <w:rPr>
          <w:rFonts w:cstheme="minorHAnsi"/>
        </w:rPr>
        <w:t xml:space="preserve"> For the Premium price </w:t>
      </w:r>
      <w:r w:rsidR="00CC19D4">
        <w:rPr>
          <w:rFonts w:cstheme="minorHAnsi"/>
        </w:rPr>
        <w:t>prediction,</w:t>
      </w:r>
      <w:r>
        <w:rPr>
          <w:rFonts w:cstheme="minorHAnsi"/>
        </w:rPr>
        <w:t xml:space="preserve"> the idea is to build on the existing dataset from Kaggle which has the low sample size as well. </w:t>
      </w:r>
      <w:r w:rsidR="00110495">
        <w:rPr>
          <w:rFonts w:cstheme="minorHAnsi"/>
        </w:rPr>
        <w:t xml:space="preserve"> The price prediction dataset contains 1338 observations and 7 features. The dataset contains 4 numerical features and 3 nominal features. </w:t>
      </w:r>
    </w:p>
    <w:p w14:paraId="67E7EA4F" w14:textId="51F53BA8" w:rsidR="00110495" w:rsidRDefault="00110495" w:rsidP="00110495">
      <w:pPr>
        <w:ind w:firstLine="720"/>
        <w:rPr>
          <w:rFonts w:cstheme="minorHAnsi"/>
        </w:rPr>
      </w:pPr>
      <w:r>
        <w:rPr>
          <w:rFonts w:cstheme="minorHAnsi"/>
        </w:rPr>
        <w:t xml:space="preserve">The plan is to leverage the datasets available on Kaggle and create more samples on top of it.  This would provide a bigger sample size and accurate model results for both use </w:t>
      </w:r>
      <w:r w:rsidR="00CC19D4">
        <w:rPr>
          <w:rFonts w:cstheme="minorHAnsi"/>
        </w:rPr>
        <w:t>cases.</w:t>
      </w:r>
    </w:p>
    <w:p w14:paraId="0B5FE41F" w14:textId="224FB6E7" w:rsidR="00D9190D" w:rsidRDefault="00C11DE2" w:rsidP="00646926">
      <w:pPr>
        <w:ind w:firstLine="720"/>
        <w:rPr>
          <w:rFonts w:cstheme="minorHAnsi"/>
        </w:rPr>
      </w:pPr>
      <w:r>
        <w:rPr>
          <w:rFonts w:cstheme="minorHAnsi"/>
        </w:rPr>
        <w:t xml:space="preserve">The proposal is to build all necessary datasets and then perform exploratory data analysis on the dataset to find necessary </w:t>
      </w:r>
      <w:r w:rsidR="00E97FFD">
        <w:rPr>
          <w:rFonts w:cstheme="minorHAnsi"/>
        </w:rPr>
        <w:t>correlations</w:t>
      </w:r>
      <w:r>
        <w:rPr>
          <w:rFonts w:cstheme="minorHAnsi"/>
        </w:rPr>
        <w:t xml:space="preserve">. Then build the classifier and regression </w:t>
      </w:r>
      <w:r w:rsidR="00E97FFD">
        <w:rPr>
          <w:rFonts w:cstheme="minorHAnsi"/>
        </w:rPr>
        <w:t>algorithm</w:t>
      </w:r>
      <w:r>
        <w:rPr>
          <w:rFonts w:cstheme="minorHAnsi"/>
        </w:rPr>
        <w:t xml:space="preserve"> models</w:t>
      </w:r>
      <w:r w:rsidR="00CC19D4">
        <w:rPr>
          <w:rFonts w:cstheme="minorHAnsi"/>
        </w:rPr>
        <w:t xml:space="preserve"> </w:t>
      </w:r>
      <w:r w:rsidR="00110495">
        <w:rPr>
          <w:rFonts w:cstheme="minorHAnsi"/>
        </w:rPr>
        <w:t>(Random Forest, Decision tree, SVM etc.)</w:t>
      </w:r>
      <w:r>
        <w:rPr>
          <w:rFonts w:cstheme="minorHAnsi"/>
        </w:rPr>
        <w:t xml:space="preserve"> to sort the fraud/non fraud claims </w:t>
      </w:r>
      <w:r w:rsidR="00CC19D4">
        <w:rPr>
          <w:rFonts w:cstheme="minorHAnsi"/>
        </w:rPr>
        <w:t>and</w:t>
      </w:r>
      <w:r>
        <w:rPr>
          <w:rFonts w:cstheme="minorHAnsi"/>
        </w:rPr>
        <w:t xml:space="preserve"> implement Artificial neural network deep learning </w:t>
      </w:r>
      <w:r w:rsidR="00CC19D4">
        <w:rPr>
          <w:rFonts w:cstheme="minorHAnsi"/>
        </w:rPr>
        <w:t>algorithm.</w:t>
      </w:r>
      <w:r w:rsidR="00110495">
        <w:rPr>
          <w:rFonts w:cstheme="minorHAnsi"/>
        </w:rPr>
        <w:t xml:space="preserve"> Feature selection process will be used to include only the relevant variables in the model.</w:t>
      </w:r>
      <w:r>
        <w:rPr>
          <w:rFonts w:cstheme="minorHAnsi"/>
        </w:rPr>
        <w:t xml:space="preserve"> Then compare the Accuracy of all models and implement Ensemble </w:t>
      </w:r>
      <w:r w:rsidR="00E97FFD">
        <w:rPr>
          <w:rFonts w:cstheme="minorHAnsi"/>
        </w:rPr>
        <w:t>models to blend the already effective models to create a robust model for detection of fraud claims and predict the premium price.</w:t>
      </w:r>
      <w:r w:rsidR="00D9190D">
        <w:rPr>
          <w:rFonts w:cstheme="minorHAnsi"/>
        </w:rPr>
        <w:t xml:space="preserve"> The expected output of this project is to efficiently sort and predict the fraudulent </w:t>
      </w:r>
      <w:r w:rsidR="00CC19D4">
        <w:rPr>
          <w:rFonts w:cstheme="minorHAnsi"/>
        </w:rPr>
        <w:t>claims and</w:t>
      </w:r>
      <w:r w:rsidR="00D9190D">
        <w:rPr>
          <w:rFonts w:cstheme="minorHAnsi"/>
        </w:rPr>
        <w:t xml:space="preserve"> predict the premium price. </w:t>
      </w:r>
    </w:p>
    <w:p w14:paraId="67287ED4" w14:textId="77777777" w:rsidR="00122F87" w:rsidRDefault="00122F87" w:rsidP="00646926">
      <w:pPr>
        <w:ind w:firstLine="720"/>
        <w:rPr>
          <w:rFonts w:cstheme="minorHAnsi"/>
        </w:rPr>
      </w:pPr>
    </w:p>
    <w:p w14:paraId="5B1B29B3" w14:textId="4BA369EF" w:rsidR="00D9190D" w:rsidRDefault="00D9190D" w:rsidP="00D9190D">
      <w:pPr>
        <w:shd w:val="clear" w:color="auto" w:fill="BDD6EE" w:themeFill="accent5" w:themeFillTint="66"/>
        <w:jc w:val="center"/>
        <w:rPr>
          <w:rFonts w:cstheme="minorHAnsi"/>
          <w:b/>
          <w:bCs/>
        </w:rPr>
      </w:pPr>
      <w:r>
        <w:rPr>
          <w:rFonts w:cstheme="minorHAnsi"/>
          <w:b/>
          <w:bCs/>
        </w:rPr>
        <w:t>References</w:t>
      </w:r>
    </w:p>
    <w:p w14:paraId="5723D50F" w14:textId="67E76979" w:rsidR="00D9190D" w:rsidRDefault="00643F9B" w:rsidP="00D9190D">
      <w:pPr>
        <w:rPr>
          <w:rFonts w:cstheme="minorHAnsi"/>
          <w:b/>
          <w:bCs/>
        </w:rPr>
      </w:pPr>
      <w:hyperlink r:id="rId7" w:history="1">
        <w:r w:rsidR="00D9190D" w:rsidRPr="00D62C69">
          <w:rPr>
            <w:rStyle w:val="Hyperlink"/>
            <w:rFonts w:cstheme="minorHAnsi"/>
            <w:b/>
            <w:bCs/>
          </w:rPr>
          <w:t>https://towardsdatascience.com/for-real-auto-ins</w:t>
        </w:r>
        <w:r w:rsidR="00D9190D" w:rsidRPr="00D62C69">
          <w:rPr>
            <w:rStyle w:val="Hyperlink"/>
            <w:rFonts w:cstheme="minorHAnsi"/>
            <w:b/>
            <w:bCs/>
          </w:rPr>
          <w:t>u</w:t>
        </w:r>
        <w:r w:rsidR="00D9190D" w:rsidRPr="00D62C69">
          <w:rPr>
            <w:rStyle w:val="Hyperlink"/>
            <w:rFonts w:cstheme="minorHAnsi"/>
            <w:b/>
            <w:bCs/>
          </w:rPr>
          <w:t>rance-fraud-claim-detection-with-machine-learning-efcf957b38f3</w:t>
        </w:r>
      </w:hyperlink>
    </w:p>
    <w:p w14:paraId="12786C10" w14:textId="21EFE8BF" w:rsidR="00D9190D" w:rsidRDefault="00643F9B" w:rsidP="00D9190D">
      <w:pPr>
        <w:rPr>
          <w:rFonts w:cstheme="minorHAnsi"/>
          <w:b/>
          <w:bCs/>
        </w:rPr>
      </w:pPr>
      <w:hyperlink r:id="rId8" w:history="1">
        <w:r w:rsidR="00D9190D" w:rsidRPr="00D62C69">
          <w:rPr>
            <w:rStyle w:val="Hyperlink"/>
            <w:rFonts w:cstheme="minorHAnsi"/>
            <w:b/>
            <w:bCs/>
          </w:rPr>
          <w:t>https://www.plugandplaytechcenter.com/resources/detecting-insurance-fraud-machine-learning/</w:t>
        </w:r>
      </w:hyperlink>
    </w:p>
    <w:p w14:paraId="076A13D1" w14:textId="0D637737" w:rsidR="00D9190D" w:rsidRDefault="00D9190D" w:rsidP="00D9190D">
      <w:pPr>
        <w:rPr>
          <w:rFonts w:cstheme="minorHAnsi"/>
          <w:b/>
          <w:bCs/>
        </w:rPr>
      </w:pPr>
      <w:r>
        <w:rPr>
          <w:rFonts w:cstheme="minorHAnsi"/>
          <w:b/>
          <w:bCs/>
        </w:rPr>
        <w:t xml:space="preserve">Fraud Detection Dataset - </w:t>
      </w:r>
      <w:hyperlink r:id="rId9" w:history="1">
        <w:r w:rsidRPr="00D62C69">
          <w:rPr>
            <w:rStyle w:val="Hyperlink"/>
            <w:rFonts w:cstheme="minorHAnsi"/>
            <w:b/>
            <w:bCs/>
          </w:rPr>
          <w:t>https://www.kaggle.com/roshansharm</w:t>
        </w:r>
        <w:r w:rsidRPr="00D62C69">
          <w:rPr>
            <w:rStyle w:val="Hyperlink"/>
            <w:rFonts w:cstheme="minorHAnsi"/>
            <w:b/>
            <w:bCs/>
          </w:rPr>
          <w:t>a</w:t>
        </w:r>
        <w:r w:rsidRPr="00D62C69">
          <w:rPr>
            <w:rStyle w:val="Hyperlink"/>
            <w:rFonts w:cstheme="minorHAnsi"/>
            <w:b/>
            <w:bCs/>
          </w:rPr>
          <w:t>/fraud-detection-in-insurance-claims</w:t>
        </w:r>
      </w:hyperlink>
    </w:p>
    <w:p w14:paraId="449AD10E" w14:textId="082423F6" w:rsidR="00D9190D" w:rsidRDefault="00D9190D" w:rsidP="00D9190D">
      <w:pPr>
        <w:rPr>
          <w:ins w:id="16" w:author="O'Connor" w:date="2021-09-12T17:45:00Z"/>
          <w:rStyle w:val="Hyperlink"/>
          <w:rFonts w:cstheme="minorHAnsi"/>
          <w:b/>
          <w:bCs/>
        </w:rPr>
      </w:pPr>
      <w:r>
        <w:rPr>
          <w:rFonts w:cstheme="minorHAnsi"/>
          <w:b/>
          <w:bCs/>
        </w:rPr>
        <w:t>Premium Predict</w:t>
      </w:r>
      <w:r w:rsidR="00CC19D4">
        <w:rPr>
          <w:rFonts w:cstheme="minorHAnsi"/>
          <w:b/>
          <w:bCs/>
        </w:rPr>
        <w:t>i</w:t>
      </w:r>
      <w:r>
        <w:rPr>
          <w:rFonts w:cstheme="minorHAnsi"/>
          <w:b/>
          <w:bCs/>
        </w:rPr>
        <w:t xml:space="preserve">on Dataset - </w:t>
      </w:r>
      <w:hyperlink r:id="rId10" w:history="1">
        <w:r w:rsidRPr="00D62C69">
          <w:rPr>
            <w:rStyle w:val="Hyperlink"/>
            <w:rFonts w:cstheme="minorHAnsi"/>
            <w:b/>
            <w:bCs/>
          </w:rPr>
          <w:t>https://www.kaggle.com/charanrajshetty/insurance-predictor-r2-score-0-85?select=insurance.csv</w:t>
        </w:r>
      </w:hyperlink>
    </w:p>
    <w:p w14:paraId="08A14294" w14:textId="77777777" w:rsidR="00643F9B" w:rsidRDefault="00643F9B" w:rsidP="00D9190D">
      <w:pPr>
        <w:rPr>
          <w:ins w:id="17" w:author="O'Connor" w:date="2021-09-12T17:45:00Z"/>
          <w:rStyle w:val="Hyperlink"/>
          <w:rFonts w:cstheme="minorHAnsi"/>
          <w:b/>
          <w:bCs/>
        </w:rPr>
      </w:pPr>
    </w:p>
    <w:p w14:paraId="3605F0A1" w14:textId="77777777" w:rsidR="00643F9B" w:rsidRDefault="00643F9B" w:rsidP="00643F9B">
      <w:pPr>
        <w:pStyle w:val="NoSpacing"/>
        <w:rPr>
          <w:ins w:id="18" w:author="O'Connor" w:date="2021-09-12T17:45:00Z"/>
          <w:rFonts w:eastAsia="Times New Roman"/>
        </w:rPr>
      </w:pPr>
      <w:ins w:id="19" w:author="O'Connor" w:date="2021-09-12T17:45:00Z">
        <w:r>
          <w:rPr>
            <w:rFonts w:eastAsia="Times New Roman"/>
          </w:rPr>
          <w:t>GENERAL COMMENTS:</w:t>
        </w:r>
      </w:ins>
    </w:p>
    <w:p w14:paraId="1CED1726" w14:textId="77777777" w:rsidR="00643F9B" w:rsidRDefault="00643F9B" w:rsidP="00643F9B">
      <w:pPr>
        <w:pStyle w:val="NoSpacing"/>
        <w:rPr>
          <w:ins w:id="20" w:author="O'Connor" w:date="2021-09-12T17:45:00Z"/>
          <w:rFonts w:cstheme="minorHAnsi"/>
          <w:shd w:val="clear" w:color="auto" w:fill="FFFFFF"/>
        </w:rPr>
      </w:pPr>
    </w:p>
    <w:p w14:paraId="4E9DCB4B" w14:textId="77777777" w:rsidR="00643F9B" w:rsidRDefault="00643F9B" w:rsidP="00643F9B">
      <w:pPr>
        <w:pStyle w:val="NoSpacing"/>
        <w:rPr>
          <w:ins w:id="21" w:author="O'Connor" w:date="2021-09-12T17:45:00Z"/>
          <w:rFonts w:cstheme="minorHAnsi"/>
          <w:shd w:val="clear" w:color="auto" w:fill="FFFFFF"/>
        </w:rPr>
      </w:pPr>
      <w:ins w:id="22" w:author="O'Connor" w:date="2021-09-12T17:45:00Z">
        <w:r>
          <w:rPr>
            <w:rFonts w:cstheme="minorHAnsi"/>
            <w:shd w:val="clear" w:color="auto" w:fill="FFFFFF"/>
          </w:rPr>
          <w:t>Jey,</w:t>
        </w:r>
      </w:ins>
    </w:p>
    <w:p w14:paraId="168CE8D2" w14:textId="77777777" w:rsidR="00643F9B" w:rsidRDefault="00643F9B" w:rsidP="00643F9B">
      <w:pPr>
        <w:pStyle w:val="NoSpacing"/>
        <w:rPr>
          <w:ins w:id="23" w:author="O'Connor" w:date="2021-09-12T17:45:00Z"/>
          <w:rFonts w:cstheme="minorHAnsi"/>
          <w:shd w:val="clear" w:color="auto" w:fill="FFFFFF"/>
        </w:rPr>
      </w:pPr>
    </w:p>
    <w:p w14:paraId="36CC7B55" w14:textId="77777777" w:rsidR="00643F9B" w:rsidRDefault="00643F9B" w:rsidP="00643F9B">
      <w:pPr>
        <w:pStyle w:val="NoSpacing"/>
        <w:rPr>
          <w:ins w:id="24" w:author="O'Connor" w:date="2021-09-12T17:45:00Z"/>
          <w:rFonts w:cstheme="minorHAnsi"/>
          <w:shd w:val="clear" w:color="auto" w:fill="FFFFFF"/>
        </w:rPr>
      </w:pPr>
      <w:ins w:id="25" w:author="O'Connor" w:date="2021-09-12T17:45:00Z">
        <w:r>
          <w:rPr>
            <w:rFonts w:cstheme="minorHAnsi"/>
            <w:shd w:val="clear" w:color="auto" w:fill="FFFFFF"/>
          </w:rPr>
          <w:t xml:space="preserve">I like the idea of applying ML to identifying insurance fraud. </w:t>
        </w:r>
      </w:ins>
    </w:p>
    <w:p w14:paraId="123D1517" w14:textId="77777777" w:rsidR="00643F9B" w:rsidRDefault="00643F9B" w:rsidP="00643F9B">
      <w:pPr>
        <w:pStyle w:val="NoSpacing"/>
        <w:rPr>
          <w:ins w:id="26" w:author="O'Connor" w:date="2021-09-12T17:45:00Z"/>
          <w:rFonts w:cstheme="minorHAnsi"/>
          <w:shd w:val="clear" w:color="auto" w:fill="FFFFFF"/>
        </w:rPr>
      </w:pPr>
      <w:bookmarkStart w:id="27" w:name="_GoBack"/>
      <w:bookmarkEnd w:id="27"/>
    </w:p>
    <w:p w14:paraId="5DA44AD0" w14:textId="77777777" w:rsidR="00643F9B" w:rsidRDefault="00643F9B" w:rsidP="00643F9B">
      <w:pPr>
        <w:pStyle w:val="NoSpacing"/>
        <w:rPr>
          <w:ins w:id="28" w:author="O'Connor" w:date="2021-09-12T17:45:00Z"/>
        </w:rPr>
      </w:pPr>
      <w:ins w:id="29" w:author="O'Connor" w:date="2021-09-12T17:45:00Z">
        <w:r>
          <w:rPr>
            <w:rFonts w:cstheme="minorHAnsi"/>
            <w:shd w:val="clear" w:color="auto" w:fill="FFFFFF"/>
          </w:rPr>
          <w:t xml:space="preserve">My main concern about this paper, however, is that I’m can’t figure out from your draft what type of insurance fraud you’re planning to analyze, as different types of insurance (main types being </w:t>
        </w:r>
        <w:r>
          <w:t>life, health insurance, and property/casualty insurance) have very different fraud factors.</w:t>
        </w:r>
      </w:ins>
    </w:p>
    <w:p w14:paraId="02D6ECBA" w14:textId="77777777" w:rsidR="00643F9B" w:rsidRDefault="00643F9B" w:rsidP="00643F9B">
      <w:pPr>
        <w:pStyle w:val="NoSpacing"/>
        <w:rPr>
          <w:ins w:id="30" w:author="O'Connor" w:date="2021-09-12T17:45:00Z"/>
          <w:rFonts w:cstheme="minorHAnsi"/>
          <w:shd w:val="clear" w:color="auto" w:fill="FFFFFF"/>
        </w:rPr>
      </w:pPr>
      <w:ins w:id="31" w:author="O'Connor" w:date="2021-09-12T17:45:00Z">
        <w:r>
          <w:rPr>
            <w:rFonts w:cstheme="minorHAnsi"/>
            <w:shd w:val="clear" w:color="auto" w:fill="FFFFFF"/>
          </w:rPr>
          <w:t>I suggest you given more thought into clearly and succinctly articling what types of insurance fraud you’re addressing, and what types of variables you intend to use to build your model.</w:t>
        </w:r>
      </w:ins>
    </w:p>
    <w:p w14:paraId="0A4442E9" w14:textId="77777777" w:rsidR="00643F9B" w:rsidRDefault="00643F9B" w:rsidP="00643F9B">
      <w:pPr>
        <w:pStyle w:val="NoSpacing"/>
        <w:rPr>
          <w:ins w:id="32" w:author="O'Connor" w:date="2021-09-12T17:45:00Z"/>
          <w:rFonts w:cstheme="minorHAnsi"/>
          <w:shd w:val="clear" w:color="auto" w:fill="FFFFFF"/>
        </w:rPr>
      </w:pPr>
    </w:p>
    <w:p w14:paraId="77C7A5FB" w14:textId="77777777" w:rsidR="00643F9B" w:rsidRDefault="00643F9B" w:rsidP="00643F9B">
      <w:pPr>
        <w:pStyle w:val="NoSpacing"/>
        <w:rPr>
          <w:ins w:id="33" w:author="O'Connor" w:date="2021-09-12T17:45:00Z"/>
          <w:rFonts w:cstheme="minorHAnsi"/>
          <w:shd w:val="clear" w:color="auto" w:fill="FFFFFF"/>
        </w:rPr>
      </w:pPr>
      <w:ins w:id="34" w:author="O'Connor" w:date="2021-09-12T17:45:00Z">
        <w:r>
          <w:rPr>
            <w:rFonts w:cstheme="minorHAnsi"/>
            <w:shd w:val="clear" w:color="auto" w:fill="FFFFFF"/>
          </w:rPr>
          <w:t>I’ve attached your draft with track changes, and posted it in the “Feedback on Drafts” folder in the “Feedback on Drafts” section of the course site.</w:t>
        </w:r>
      </w:ins>
    </w:p>
    <w:p w14:paraId="41378E01" w14:textId="77777777" w:rsidR="00643F9B" w:rsidRDefault="00643F9B" w:rsidP="00643F9B">
      <w:pPr>
        <w:pStyle w:val="NoSpacing"/>
        <w:rPr>
          <w:ins w:id="35" w:author="O'Connor" w:date="2021-09-12T17:45:00Z"/>
          <w:rFonts w:cstheme="minorHAnsi"/>
          <w:shd w:val="clear" w:color="auto" w:fill="FFFFFF"/>
        </w:rPr>
      </w:pPr>
    </w:p>
    <w:p w14:paraId="0B4F826D" w14:textId="77777777" w:rsidR="00643F9B" w:rsidRDefault="00643F9B" w:rsidP="00643F9B">
      <w:pPr>
        <w:pStyle w:val="NoSpacing"/>
        <w:rPr>
          <w:ins w:id="36" w:author="O'Connor" w:date="2021-09-12T17:45:00Z"/>
          <w:rFonts w:eastAsia="Times New Roman"/>
        </w:rPr>
      </w:pPr>
      <w:ins w:id="37" w:author="O'Connor" w:date="2021-09-12T17:45:00Z">
        <w:r>
          <w:rPr>
            <w:rFonts w:eastAsia="Times New Roman"/>
          </w:rPr>
          <w:t>I’m also happy to discuss with you.</w:t>
        </w:r>
      </w:ins>
    </w:p>
    <w:p w14:paraId="044B3CB5" w14:textId="77777777" w:rsidR="00643F9B" w:rsidRDefault="00643F9B" w:rsidP="00643F9B">
      <w:pPr>
        <w:pStyle w:val="NoSpacing"/>
        <w:rPr>
          <w:ins w:id="38" w:author="O'Connor" w:date="2021-09-12T17:45:00Z"/>
          <w:rFonts w:eastAsia="Times New Roman"/>
        </w:rPr>
      </w:pPr>
    </w:p>
    <w:p w14:paraId="5564AC91" w14:textId="77777777" w:rsidR="00643F9B" w:rsidRDefault="00643F9B" w:rsidP="00643F9B">
      <w:pPr>
        <w:pStyle w:val="NoSpacing"/>
        <w:rPr>
          <w:ins w:id="39" w:author="O'Connor" w:date="2021-09-12T17:45:00Z"/>
          <w:rFonts w:eastAsia="Times New Roman"/>
        </w:rPr>
      </w:pPr>
      <w:ins w:id="40" w:author="O'Connor" w:date="2021-09-12T17:45:00Z">
        <w:r>
          <w:rPr>
            <w:rFonts w:eastAsia="Times New Roman"/>
          </w:rPr>
          <w:t>A</w:t>
        </w:r>
      </w:ins>
    </w:p>
    <w:p w14:paraId="2D83D819" w14:textId="77777777" w:rsidR="00643F9B" w:rsidRPr="00646926" w:rsidRDefault="00643F9B" w:rsidP="00D9190D">
      <w:pPr>
        <w:rPr>
          <w:rFonts w:cstheme="minorHAnsi"/>
        </w:rPr>
      </w:pPr>
    </w:p>
    <w:sectPr w:rsidR="00643F9B" w:rsidRPr="006469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O'Connor" w:date="2021-09-12T17:25:00Z" w:initials="O">
    <w:p w14:paraId="03EFDA72" w14:textId="68ADDB07" w:rsidR="006A6B5A" w:rsidRDefault="006A6B5A">
      <w:pPr>
        <w:pStyle w:val="CommentText"/>
      </w:pPr>
      <w:r>
        <w:rPr>
          <w:rStyle w:val="CommentReference"/>
        </w:rPr>
        <w:annotationRef/>
      </w:r>
      <w:r>
        <w:t xml:space="preserve">This is lifted word-for-word from Wikipedia </w:t>
      </w:r>
      <w:hyperlink r:id="rId1" w:history="1">
        <w:r w:rsidRPr="009B30A1">
          <w:rPr>
            <w:rStyle w:val="Hyperlink"/>
          </w:rPr>
          <w:t>https://en.wikipedia.org/wiki/Insurance_fraud</w:t>
        </w:r>
      </w:hyperlink>
    </w:p>
    <w:p w14:paraId="6B6F8FAD" w14:textId="2B320A33" w:rsidR="006A6B5A" w:rsidRDefault="006A6B5A">
      <w:pPr>
        <w:pStyle w:val="CommentText"/>
      </w:pPr>
      <w:r>
        <w:t>Suggest to rephrase and provide proper citation</w:t>
      </w:r>
    </w:p>
  </w:comment>
  <w:comment w:id="8" w:author="O'Connor" w:date="2021-09-12T17:28:00Z" w:initials="O">
    <w:p w14:paraId="55A68F22" w14:textId="34B96469" w:rsidR="006A6B5A" w:rsidRDefault="006A6B5A">
      <w:pPr>
        <w:pStyle w:val="CommentText"/>
      </w:pPr>
      <w:r>
        <w:rPr>
          <w:rStyle w:val="CommentReference"/>
        </w:rPr>
        <w:annotationRef/>
      </w:r>
      <w:r>
        <w:t>Unclear. Suggest that you re-phrase</w:t>
      </w:r>
    </w:p>
  </w:comment>
  <w:comment w:id="9" w:author="O'Connor" w:date="2021-09-12T17:28:00Z" w:initials="O">
    <w:p w14:paraId="474DE590" w14:textId="72FC2869" w:rsidR="006A6B5A" w:rsidRDefault="006A6B5A">
      <w:pPr>
        <w:pStyle w:val="CommentText"/>
      </w:pPr>
      <w:r>
        <w:rPr>
          <w:rStyle w:val="CommentReference"/>
        </w:rPr>
        <w:annotationRef/>
      </w:r>
      <w:r>
        <w:t>Are you talking about life, health insurance or property/casualty insurance?</w:t>
      </w:r>
    </w:p>
  </w:comment>
  <w:comment w:id="11" w:author="O'Connor" w:date="2021-09-12T17:29:00Z" w:initials="O">
    <w:p w14:paraId="4EA7409A" w14:textId="6AE53593" w:rsidR="006A6B5A" w:rsidRDefault="006A6B5A">
      <w:pPr>
        <w:pStyle w:val="CommentText"/>
      </w:pPr>
      <w:r>
        <w:rPr>
          <w:rStyle w:val="CommentReference"/>
        </w:rPr>
        <w:annotationRef/>
      </w:r>
      <w:r>
        <w:t>Citations?</w:t>
      </w:r>
    </w:p>
  </w:comment>
  <w:comment w:id="14" w:author="O'Connor" w:date="2021-09-12T17:31:00Z" w:initials="O">
    <w:p w14:paraId="6C740E89" w14:textId="72E3F981" w:rsidR="006A6B5A" w:rsidRDefault="006A6B5A">
      <w:pPr>
        <w:pStyle w:val="CommentText"/>
      </w:pPr>
      <w:r>
        <w:rPr>
          <w:rStyle w:val="CommentReference"/>
        </w:rPr>
        <w:annotationRef/>
      </w:r>
      <w:r w:rsidR="00643F9B">
        <w:t>That data set seems to be about general liability insurance!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6F8FAD" w15:done="0"/>
  <w15:commentEx w15:paraId="55A68F22" w15:done="0"/>
  <w15:commentEx w15:paraId="474DE590" w15:done="0"/>
  <w15:commentEx w15:paraId="4EA7409A" w15:done="0"/>
  <w15:commentEx w15:paraId="6C740E8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E32FBD"/>
    <w:multiLevelType w:val="hybridMultilevel"/>
    <w:tmpl w:val="75443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C2608E"/>
    <w:multiLevelType w:val="hybridMultilevel"/>
    <w:tmpl w:val="552A96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Connor">
    <w15:presenceInfo w15:providerId="None" w15:userId="O'Conn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EB4"/>
    <w:rsid w:val="00017439"/>
    <w:rsid w:val="00040EB4"/>
    <w:rsid w:val="000865EB"/>
    <w:rsid w:val="00110495"/>
    <w:rsid w:val="00122F87"/>
    <w:rsid w:val="0052584E"/>
    <w:rsid w:val="00560948"/>
    <w:rsid w:val="005864FB"/>
    <w:rsid w:val="00643F9B"/>
    <w:rsid w:val="00646926"/>
    <w:rsid w:val="006A6B5A"/>
    <w:rsid w:val="00B804D1"/>
    <w:rsid w:val="00C03B83"/>
    <w:rsid w:val="00C11DE2"/>
    <w:rsid w:val="00CC19D4"/>
    <w:rsid w:val="00D159E3"/>
    <w:rsid w:val="00D9190D"/>
    <w:rsid w:val="00E97FFD"/>
    <w:rsid w:val="00F73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1F573"/>
  <w15:chartTrackingRefBased/>
  <w15:docId w15:val="{5A47352B-FBD9-426E-9A32-5A2573D6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59E3"/>
    <w:rPr>
      <w:color w:val="0000FF"/>
      <w:u w:val="single"/>
    </w:rPr>
  </w:style>
  <w:style w:type="paragraph" w:styleId="ListParagraph">
    <w:name w:val="List Paragraph"/>
    <w:basedOn w:val="Normal"/>
    <w:uiPriority w:val="34"/>
    <w:qFormat/>
    <w:rsid w:val="005864FB"/>
    <w:pPr>
      <w:ind w:left="720"/>
      <w:contextualSpacing/>
    </w:pPr>
  </w:style>
  <w:style w:type="character" w:customStyle="1" w:styleId="UnresolvedMention">
    <w:name w:val="Unresolved Mention"/>
    <w:basedOn w:val="DefaultParagraphFont"/>
    <w:uiPriority w:val="99"/>
    <w:semiHidden/>
    <w:unhideWhenUsed/>
    <w:rsid w:val="00D9190D"/>
    <w:rPr>
      <w:color w:val="605E5C"/>
      <w:shd w:val="clear" w:color="auto" w:fill="E1DFDD"/>
    </w:rPr>
  </w:style>
  <w:style w:type="character" w:styleId="CommentReference">
    <w:name w:val="annotation reference"/>
    <w:basedOn w:val="DefaultParagraphFont"/>
    <w:uiPriority w:val="99"/>
    <w:semiHidden/>
    <w:unhideWhenUsed/>
    <w:rsid w:val="006A6B5A"/>
    <w:rPr>
      <w:sz w:val="16"/>
      <w:szCs w:val="16"/>
    </w:rPr>
  </w:style>
  <w:style w:type="paragraph" w:styleId="CommentText">
    <w:name w:val="annotation text"/>
    <w:basedOn w:val="Normal"/>
    <w:link w:val="CommentTextChar"/>
    <w:uiPriority w:val="99"/>
    <w:semiHidden/>
    <w:unhideWhenUsed/>
    <w:rsid w:val="006A6B5A"/>
    <w:pPr>
      <w:spacing w:line="240" w:lineRule="auto"/>
    </w:pPr>
    <w:rPr>
      <w:sz w:val="20"/>
      <w:szCs w:val="20"/>
    </w:rPr>
  </w:style>
  <w:style w:type="character" w:customStyle="1" w:styleId="CommentTextChar">
    <w:name w:val="Comment Text Char"/>
    <w:basedOn w:val="DefaultParagraphFont"/>
    <w:link w:val="CommentText"/>
    <w:uiPriority w:val="99"/>
    <w:semiHidden/>
    <w:rsid w:val="006A6B5A"/>
    <w:rPr>
      <w:sz w:val="20"/>
      <w:szCs w:val="20"/>
    </w:rPr>
  </w:style>
  <w:style w:type="paragraph" w:styleId="CommentSubject">
    <w:name w:val="annotation subject"/>
    <w:basedOn w:val="CommentText"/>
    <w:next w:val="CommentText"/>
    <w:link w:val="CommentSubjectChar"/>
    <w:uiPriority w:val="99"/>
    <w:semiHidden/>
    <w:unhideWhenUsed/>
    <w:rsid w:val="006A6B5A"/>
    <w:rPr>
      <w:b/>
      <w:bCs/>
    </w:rPr>
  </w:style>
  <w:style w:type="character" w:customStyle="1" w:styleId="CommentSubjectChar">
    <w:name w:val="Comment Subject Char"/>
    <w:basedOn w:val="CommentTextChar"/>
    <w:link w:val="CommentSubject"/>
    <w:uiPriority w:val="99"/>
    <w:semiHidden/>
    <w:rsid w:val="006A6B5A"/>
    <w:rPr>
      <w:b/>
      <w:bCs/>
      <w:sz w:val="20"/>
      <w:szCs w:val="20"/>
    </w:rPr>
  </w:style>
  <w:style w:type="paragraph" w:styleId="BalloonText">
    <w:name w:val="Balloon Text"/>
    <w:basedOn w:val="Normal"/>
    <w:link w:val="BalloonTextChar"/>
    <w:uiPriority w:val="99"/>
    <w:semiHidden/>
    <w:unhideWhenUsed/>
    <w:rsid w:val="006A6B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6B5A"/>
    <w:rPr>
      <w:rFonts w:ascii="Segoe UI" w:hAnsi="Segoe UI" w:cs="Segoe UI"/>
      <w:sz w:val="18"/>
      <w:szCs w:val="18"/>
    </w:rPr>
  </w:style>
  <w:style w:type="character" w:styleId="FollowedHyperlink">
    <w:name w:val="FollowedHyperlink"/>
    <w:basedOn w:val="DefaultParagraphFont"/>
    <w:uiPriority w:val="99"/>
    <w:semiHidden/>
    <w:unhideWhenUsed/>
    <w:rsid w:val="006A6B5A"/>
    <w:rPr>
      <w:color w:val="954F72" w:themeColor="followedHyperlink"/>
      <w:u w:val="single"/>
    </w:rPr>
  </w:style>
  <w:style w:type="paragraph" w:styleId="NoSpacing">
    <w:name w:val="No Spacing"/>
    <w:link w:val="NoSpacingChar"/>
    <w:uiPriority w:val="1"/>
    <w:qFormat/>
    <w:rsid w:val="00643F9B"/>
    <w:pPr>
      <w:spacing w:after="0" w:line="240" w:lineRule="auto"/>
    </w:pPr>
    <w:rPr>
      <w:rFonts w:eastAsiaTheme="minorEastAsia" w:cs="Times New Roman"/>
    </w:rPr>
  </w:style>
  <w:style w:type="character" w:customStyle="1" w:styleId="NoSpacingChar">
    <w:name w:val="No Spacing Char"/>
    <w:link w:val="NoSpacing"/>
    <w:uiPriority w:val="1"/>
    <w:locked/>
    <w:rsid w:val="00643F9B"/>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en.wikipedia.org/wiki/Insurance_fraud"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ww.plugandplaytechcenter.com/resources/detecting-insurance-fraud-machine-learn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owardsdatascience.com/for-real-auto-insurance-fraud-claim-detection-with-machine-learning-efcf957b38f3"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www.kaggle.com/charanrajshetty/insurance-predictor-r2-score-0-85?select=insurance.csv" TargetMode="External"/><Relationship Id="rId4" Type="http://schemas.openxmlformats.org/officeDocument/2006/relationships/webSettings" Target="webSettings.xml"/><Relationship Id="rId9" Type="http://schemas.openxmlformats.org/officeDocument/2006/relationships/hyperlink" Target="https://www.kaggle.com/roshansharma/fraud-detection-in-insurance-clai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Jeyaraman Ramalingam</dc:creator>
  <cp:keywords/>
  <dc:description/>
  <cp:lastModifiedBy>O'Connor</cp:lastModifiedBy>
  <cp:revision>3</cp:revision>
  <dcterms:created xsi:type="dcterms:W3CDTF">2021-09-12T21:24:00Z</dcterms:created>
  <dcterms:modified xsi:type="dcterms:W3CDTF">2021-09-12T21:45:00Z</dcterms:modified>
</cp:coreProperties>
</file>